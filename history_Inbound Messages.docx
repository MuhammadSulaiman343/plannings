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020C" w14:textId="4C781A14" w:rsidR="0056212E" w:rsidRDefault="00E4553A">
      <w:pPr>
        <w:rPr>
          <w:b/>
          <w:bCs/>
        </w:rPr>
      </w:pPr>
      <w:r>
        <w:tab/>
      </w:r>
      <w:r w:rsidRPr="00E4553A">
        <w:rPr>
          <w:b/>
          <w:bCs/>
        </w:rPr>
        <w:t xml:space="preserve">Inbound </w:t>
      </w:r>
      <w:proofErr w:type="gramStart"/>
      <w:r w:rsidRPr="00E4553A">
        <w:rPr>
          <w:b/>
          <w:bCs/>
        </w:rPr>
        <w:t>Messages</w:t>
      </w:r>
      <w:r>
        <w:rPr>
          <w:b/>
          <w:bCs/>
        </w:rPr>
        <w:t>:-</w:t>
      </w:r>
      <w:proofErr w:type="gramEnd"/>
    </w:p>
    <w:p w14:paraId="368D6016" w14:textId="7B441FCB" w:rsidR="00E4553A" w:rsidRDefault="00E4553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a user, I want to be able to view the transaction history of each inbound message in the Interface Hub so that I can track the progress, identify any issues, and understand the actions that have been taken on the message from its creation to its current state.</w:t>
      </w:r>
    </w:p>
    <w:p w14:paraId="7F84ADF9" w14:textId="201313C8" w:rsidR="00E4553A" w:rsidRDefault="00E4553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7C6DEEB" w14:textId="77777777" w:rsidR="00E4553A" w:rsidRPr="00E4553A" w:rsidRDefault="00E4553A" w:rsidP="00E4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53A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Scenario 1: History Icon</w:t>
      </w:r>
      <w:r w:rsidRPr="00E4553A">
        <w:rPr>
          <w:rFonts w:ascii="Calibri" w:eastAsia="Times New Roman" w:hAnsi="Calibri" w:cs="Calibri"/>
          <w:color w:val="000000"/>
          <w:shd w:val="clear" w:color="auto" w:fill="FFFFFF"/>
        </w:rPr>
        <w:br/>
      </w:r>
    </w:p>
    <w:p w14:paraId="0362CA8C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Given: </w:t>
      </w:r>
      <w:r w:rsidRPr="00E4553A">
        <w:rPr>
          <w:rFonts w:ascii="Calibri" w:eastAsia="Times New Roman" w:hAnsi="Calibri" w:cs="Calibri"/>
          <w:color w:val="000000"/>
        </w:rPr>
        <w:t>The user is on the Interface Hub page with a list of inbound messages</w:t>
      </w:r>
    </w:p>
    <w:p w14:paraId="000102ED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And:</w:t>
      </w:r>
      <w:r w:rsidRPr="00E4553A">
        <w:rPr>
          <w:rFonts w:ascii="Calibri" w:eastAsia="Times New Roman" w:hAnsi="Calibri" w:cs="Calibri"/>
          <w:color w:val="000000"/>
        </w:rPr>
        <w:t> The user wants to see the history of an inbound message</w:t>
      </w:r>
    </w:p>
    <w:p w14:paraId="41D9FC10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When:</w:t>
      </w:r>
      <w:r w:rsidRPr="00E4553A">
        <w:rPr>
          <w:rFonts w:ascii="Calibri" w:eastAsia="Times New Roman" w:hAnsi="Calibri" w:cs="Calibri"/>
          <w:color w:val="000000"/>
        </w:rPr>
        <w:t> the user hovers on the record</w:t>
      </w:r>
    </w:p>
    <w:p w14:paraId="62A7D3F8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Then</w:t>
      </w:r>
      <w:r w:rsidRPr="00E4553A">
        <w:rPr>
          <w:rFonts w:ascii="Calibri" w:eastAsia="Times New Roman" w:hAnsi="Calibri" w:cs="Calibri"/>
          <w:color w:val="000000"/>
        </w:rPr>
        <w:t>: System shall display the "History" icon next to the message in blue [See Attachment: </w:t>
      </w:r>
      <w:r w:rsidRPr="00E4553A">
        <w:rPr>
          <w:rFonts w:ascii="Calibri" w:eastAsia="Times New Roman" w:hAnsi="Calibri" w:cs="Calibri"/>
          <w:b/>
          <w:bCs/>
          <w:color w:val="000000"/>
        </w:rPr>
        <w:t>1- History Icon.png</w:t>
      </w:r>
      <w:r w:rsidRPr="00E4553A">
        <w:rPr>
          <w:rFonts w:ascii="Calibri" w:eastAsia="Times New Roman" w:hAnsi="Calibri" w:cs="Calibri"/>
          <w:color w:val="000000"/>
        </w:rPr>
        <w:t>]</w:t>
      </w:r>
    </w:p>
    <w:p w14:paraId="5B7BB6D8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4226FEF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Scenario 2: View History</w:t>
      </w:r>
    </w:p>
    <w:p w14:paraId="282CFA25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Given: </w:t>
      </w:r>
      <w:r w:rsidRPr="00E4553A">
        <w:rPr>
          <w:rFonts w:ascii="Calibri" w:eastAsia="Times New Roman" w:hAnsi="Calibri" w:cs="Calibri"/>
          <w:color w:val="000000"/>
        </w:rPr>
        <w:t>Scenario 1 is successfully executed</w:t>
      </w:r>
    </w:p>
    <w:p w14:paraId="60851A82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When: </w:t>
      </w:r>
      <w:r w:rsidRPr="00E4553A">
        <w:rPr>
          <w:rFonts w:ascii="Calibri" w:eastAsia="Times New Roman" w:hAnsi="Calibri" w:cs="Calibri"/>
          <w:color w:val="000000"/>
        </w:rPr>
        <w:t>clicks on the "History" icon next to the message</w:t>
      </w:r>
    </w:p>
    <w:p w14:paraId="6D56C87D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Then: </w:t>
      </w:r>
      <w:r w:rsidRPr="00E4553A">
        <w:rPr>
          <w:rFonts w:ascii="Calibri" w:eastAsia="Times New Roman" w:hAnsi="Calibri" w:cs="Calibri"/>
          <w:color w:val="000000"/>
        </w:rPr>
        <w:t>the system should open a history panel on the right side of the screen [See Attachment: </w:t>
      </w:r>
      <w:r w:rsidRPr="00E4553A">
        <w:rPr>
          <w:rFonts w:ascii="Calibri" w:eastAsia="Times New Roman" w:hAnsi="Calibri" w:cs="Calibri"/>
          <w:b/>
          <w:bCs/>
          <w:color w:val="000000"/>
        </w:rPr>
        <w:t>2- History.png</w:t>
      </w:r>
      <w:r w:rsidRPr="00E4553A">
        <w:rPr>
          <w:rFonts w:ascii="Calibri" w:eastAsia="Times New Roman" w:hAnsi="Calibri" w:cs="Calibri"/>
          <w:color w:val="000000"/>
        </w:rPr>
        <w:t>]</w:t>
      </w:r>
    </w:p>
    <w:p w14:paraId="35564664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And: </w:t>
      </w:r>
      <w:r w:rsidRPr="00E4553A">
        <w:rPr>
          <w:rFonts w:ascii="Calibri" w:eastAsia="Times New Roman" w:hAnsi="Calibri" w:cs="Calibri"/>
          <w:color w:val="000000"/>
        </w:rPr>
        <w:t>the system should display a detailed log of all actions taken on that message </w:t>
      </w:r>
    </w:p>
    <w:p w14:paraId="49D74238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And: </w:t>
      </w:r>
      <w:r w:rsidRPr="00E4553A">
        <w:rPr>
          <w:rFonts w:ascii="Calibri" w:eastAsia="Times New Roman" w:hAnsi="Calibri" w:cs="Calibri"/>
          <w:color w:val="000000"/>
        </w:rPr>
        <w:t xml:space="preserve">Upon clicking status dropdown, the system shall give user the option </w:t>
      </w:r>
      <w:proofErr w:type="gramStart"/>
      <w:r w:rsidRPr="00E4553A">
        <w:rPr>
          <w:rFonts w:ascii="Calibri" w:eastAsia="Times New Roman" w:hAnsi="Calibri" w:cs="Calibri"/>
          <w:color w:val="000000"/>
        </w:rPr>
        <w:t>to  [</w:t>
      </w:r>
      <w:proofErr w:type="gramEnd"/>
      <w:r w:rsidRPr="00E4553A">
        <w:rPr>
          <w:rFonts w:ascii="Calibri" w:eastAsia="Times New Roman" w:hAnsi="Calibri" w:cs="Calibri"/>
          <w:color w:val="000000"/>
        </w:rPr>
        <w:t>See Attachment: </w:t>
      </w:r>
      <w:r w:rsidRPr="00E4553A">
        <w:rPr>
          <w:rFonts w:ascii="Calibri" w:eastAsia="Times New Roman" w:hAnsi="Calibri" w:cs="Calibri"/>
          <w:b/>
          <w:bCs/>
          <w:color w:val="000000"/>
        </w:rPr>
        <w:t>3- Download or Preview HL7 File.png</w:t>
      </w:r>
      <w:r w:rsidRPr="00E4553A">
        <w:rPr>
          <w:rFonts w:ascii="Calibri" w:eastAsia="Times New Roman" w:hAnsi="Calibri" w:cs="Calibri"/>
          <w:color w:val="000000"/>
        </w:rPr>
        <w:t>]</w:t>
      </w:r>
    </w:p>
    <w:p w14:paraId="62143AA7" w14:textId="77777777" w:rsidR="00E4553A" w:rsidRPr="00E4553A" w:rsidRDefault="00E4553A" w:rsidP="00E45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Download: </w:t>
      </w:r>
      <w:r w:rsidRPr="00E4553A">
        <w:rPr>
          <w:rFonts w:ascii="Calibri" w:eastAsia="Times New Roman" w:hAnsi="Calibri" w:cs="Calibri"/>
          <w:color w:val="000000"/>
        </w:rPr>
        <w:t>the HL7 message file in.txt format</w:t>
      </w:r>
    </w:p>
    <w:p w14:paraId="3D1B107B" w14:textId="77777777" w:rsidR="00E4553A" w:rsidRPr="00E4553A" w:rsidRDefault="00E4553A" w:rsidP="00E45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Preview: </w:t>
      </w:r>
      <w:r w:rsidRPr="00E4553A">
        <w:rPr>
          <w:rFonts w:ascii="Calibri" w:eastAsia="Times New Roman" w:hAnsi="Calibri" w:cs="Calibri"/>
          <w:color w:val="000000"/>
        </w:rPr>
        <w:t>the HL7 message in text previewer (ref image: history dropdown) </w:t>
      </w:r>
    </w:p>
    <w:p w14:paraId="5254032B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C0A6335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Business Rules:</w:t>
      </w:r>
    </w:p>
    <w:p w14:paraId="358CD93F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The system shall display the message in following format</w:t>
      </w:r>
    </w:p>
    <w:p w14:paraId="77771C6D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F8A79EF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&lt;&lt;HL7 Message Status&gt;&gt;</w:t>
      </w:r>
    </w:p>
    <w:p w14:paraId="6E7494DF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&lt;&lt;User Name who performed the action&gt;&gt; &lt;&lt;Date &amp; Time on which the action is performed&gt;&gt; (ref image: hl7)</w:t>
      </w:r>
    </w:p>
    <w:p w14:paraId="0980210E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80DB3F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In case of error, system shall display error information also such as</w:t>
      </w:r>
    </w:p>
    <w:p w14:paraId="5167CC76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&lt;&lt;Error Code:&gt;&gt; &lt;&lt;Error Category&gt;&gt;</w:t>
      </w:r>
    </w:p>
    <w:p w14:paraId="161BBD23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&lt;&lt;Error Description&gt;&gt;</w:t>
      </w:r>
    </w:p>
    <w:p w14:paraId="41339B44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color w:val="000000"/>
        </w:rPr>
        <w:t>&lt;&lt;User message&gt;&gt;  </w:t>
      </w:r>
    </w:p>
    <w:p w14:paraId="73D85857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del w:id="0" w:author="Shireen Khan" w:date="2024-08-16T04:35:00Z">
        <w:r w:rsidRPr="00E4553A">
          <w:rPr>
            <w:rFonts w:ascii="Calibri" w:eastAsia="Times New Roman" w:hAnsi="Calibri" w:cs="Calibri"/>
            <w:strike/>
            <w:color w:val="FF0000"/>
          </w:rPr>
          <w:delText> </w:delText>
        </w:r>
      </w:del>
    </w:p>
    <w:p w14:paraId="4DC1FD3D" w14:textId="77777777" w:rsidR="00E4553A" w:rsidRPr="00E4553A" w:rsidRDefault="00E4553A" w:rsidP="00E455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4553A">
        <w:rPr>
          <w:rFonts w:ascii="Calibri" w:eastAsia="Times New Roman" w:hAnsi="Calibri" w:cs="Calibri"/>
          <w:b/>
          <w:bCs/>
          <w:color w:val="000000"/>
        </w:rPr>
        <w:t>Note:</w:t>
      </w:r>
      <w:r w:rsidRPr="00E4553A">
        <w:rPr>
          <w:rFonts w:ascii="Calibri" w:eastAsia="Times New Roman" w:hAnsi="Calibri" w:cs="Calibri"/>
          <w:color w:val="000000"/>
        </w:rPr>
        <w:t> The text color of ‘Error description’ will be in accordance with the severity color.</w:t>
      </w:r>
    </w:p>
    <w:p w14:paraId="16EAAFE8" w14:textId="5E6B687D" w:rsidR="00E4553A" w:rsidRDefault="00E4553A"/>
    <w:p w14:paraId="5994632B" w14:textId="22F253B4" w:rsidR="00E4553A" w:rsidRDefault="00E4553A">
      <w:r w:rsidRPr="00E4553A">
        <w:lastRenderedPageBreak/>
        <w:drawing>
          <wp:inline distT="0" distB="0" distL="0" distR="0" wp14:anchorId="4581F67C" wp14:editId="4C95456A">
            <wp:extent cx="5943600" cy="187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FC8" w14:textId="184ADFB6" w:rsidR="00E4553A" w:rsidRDefault="00E4553A">
      <w:r w:rsidRPr="00E4553A">
        <w:drawing>
          <wp:inline distT="0" distB="0" distL="0" distR="0" wp14:anchorId="53534902" wp14:editId="5F248D3A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0357" w14:textId="00036601" w:rsidR="00E4553A" w:rsidRDefault="00E4553A"/>
    <w:p w14:paraId="1D6CF361" w14:textId="77C1A0DC" w:rsidR="00E4553A" w:rsidRDefault="00E4553A"/>
    <w:p w14:paraId="5A4510AB" w14:textId="2B6FC62F" w:rsidR="00E4553A" w:rsidRDefault="00E4553A">
      <w:r w:rsidRPr="00E4553A">
        <w:lastRenderedPageBreak/>
        <w:drawing>
          <wp:inline distT="0" distB="0" distL="0" distR="0" wp14:anchorId="3C6E1E3E" wp14:editId="1170B22B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324" w14:textId="00F6C511" w:rsidR="00E4553A" w:rsidRDefault="00E4553A"/>
    <w:p w14:paraId="15F2DFB7" w14:textId="1D60D409" w:rsidR="00E4553A" w:rsidRDefault="00E4553A">
      <w:r w:rsidRPr="00E4553A">
        <w:drawing>
          <wp:inline distT="0" distB="0" distL="0" distR="0" wp14:anchorId="42AB3AED" wp14:editId="0421BD1E">
            <wp:extent cx="59436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039" w14:textId="753BF00C" w:rsidR="00E4553A" w:rsidRDefault="00E4553A"/>
    <w:p w14:paraId="1774E57D" w14:textId="5A9F71FD" w:rsidR="00E4553A" w:rsidRPr="00E4553A" w:rsidRDefault="00E4553A">
      <w:r w:rsidRPr="00E4553A">
        <w:lastRenderedPageBreak/>
        <w:drawing>
          <wp:inline distT="0" distB="0" distL="0" distR="0" wp14:anchorId="31E4CD14" wp14:editId="1F56C25F">
            <wp:extent cx="5943600" cy="300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3A" w:rsidRPr="00E4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351D"/>
    <w:multiLevelType w:val="multilevel"/>
    <w:tmpl w:val="B550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reen Khan">
    <w15:presenceInfo w15:providerId="AD" w15:userId="S-1-5-21-725345543-1708537768-1801674531-143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3A"/>
    <w:rsid w:val="0056212E"/>
    <w:rsid w:val="00CF5F7A"/>
    <w:rsid w:val="00DA0A03"/>
    <w:rsid w:val="00E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BAC9"/>
  <w15:chartTrackingRefBased/>
  <w15:docId w15:val="{A8D0CCDD-42DC-4E79-B7FE-B27D60B0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2024-11-15T12:20:00Z</dcterms:created>
  <dcterms:modified xsi:type="dcterms:W3CDTF">2024-11-15T12:23:00Z</dcterms:modified>
</cp:coreProperties>
</file>