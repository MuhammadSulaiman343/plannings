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E56D" w14:textId="15133243" w:rsidR="0056212E" w:rsidRDefault="00D744AF">
      <w:pPr>
        <w:rPr>
          <w:b/>
          <w:bCs/>
        </w:rPr>
      </w:pPr>
      <w:r w:rsidRPr="00D744AF">
        <w:rPr>
          <w:b/>
          <w:bCs/>
        </w:rPr>
        <w:t xml:space="preserve">Inbound </w:t>
      </w:r>
      <w:proofErr w:type="gramStart"/>
      <w:r w:rsidRPr="00D744AF">
        <w:rPr>
          <w:b/>
          <w:bCs/>
        </w:rPr>
        <w:t>Messages</w:t>
      </w:r>
      <w:r>
        <w:rPr>
          <w:b/>
          <w:bCs/>
        </w:rPr>
        <w:t>:-</w:t>
      </w:r>
      <w:proofErr w:type="gramEnd"/>
    </w:p>
    <w:p w14:paraId="6893EEF1" w14:textId="77777777" w:rsidR="00D744AF" w:rsidRDefault="00D744AF" w:rsidP="00D744AF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 a healthcare provider, I want to track and manage incoming messages from external systems,</w:t>
      </w:r>
    </w:p>
    <w:p w14:paraId="0E427436" w14:textId="77777777" w:rsidR="00D744AF" w:rsidRDefault="00D744AF" w:rsidP="00D744AF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So that I can ensure all communications are accurately processed and recorded.</w:t>
      </w:r>
    </w:p>
    <w:p w14:paraId="79DE436E" w14:textId="77777777" w:rsidR="00D744AF" w:rsidRPr="00D744AF" w:rsidRDefault="00D744AF" w:rsidP="00D744AF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744AF">
        <w:rPr>
          <w:rFonts w:ascii="Calibri" w:eastAsia="Times New Roman" w:hAnsi="Calibri" w:cs="Calibri"/>
          <w:b/>
          <w:bCs/>
          <w:color w:val="000000"/>
        </w:rPr>
        <w:t>Scenario: View Inbound Messages</w:t>
      </w:r>
    </w:p>
    <w:p w14:paraId="5ECDBD0F" w14:textId="77777777" w:rsidR="00D744AF" w:rsidRPr="00D744AF" w:rsidRDefault="00D744AF" w:rsidP="00D744AF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744AF">
        <w:rPr>
          <w:rFonts w:ascii="Calibri" w:eastAsia="Times New Roman" w:hAnsi="Calibri" w:cs="Calibri"/>
          <w:b/>
          <w:bCs/>
          <w:color w:val="000000"/>
        </w:rPr>
        <w:t>Given</w:t>
      </w:r>
      <w:r w:rsidRPr="00D744AF">
        <w:rPr>
          <w:rFonts w:ascii="Calibri" w:eastAsia="Times New Roman" w:hAnsi="Calibri" w:cs="Calibri"/>
          <w:color w:val="000000"/>
        </w:rPr>
        <w:t>: The user is logged into the EHR system</w:t>
      </w:r>
    </w:p>
    <w:p w14:paraId="15DACA15" w14:textId="77777777" w:rsidR="00D744AF" w:rsidRPr="00D744AF" w:rsidRDefault="00D744AF" w:rsidP="00D744AF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744AF">
        <w:rPr>
          <w:rFonts w:ascii="Calibri" w:eastAsia="Times New Roman" w:hAnsi="Calibri" w:cs="Calibri"/>
          <w:b/>
          <w:bCs/>
          <w:color w:val="000000"/>
        </w:rPr>
        <w:t>When</w:t>
      </w:r>
      <w:r w:rsidRPr="00D744AF">
        <w:rPr>
          <w:rFonts w:ascii="Calibri" w:eastAsia="Times New Roman" w:hAnsi="Calibri" w:cs="Calibri"/>
          <w:color w:val="000000"/>
        </w:rPr>
        <w:t>: The user is navigated to the "Interface Hub"</w:t>
      </w:r>
    </w:p>
    <w:p w14:paraId="0587551C" w14:textId="77777777" w:rsidR="00D744AF" w:rsidRPr="00D744AF" w:rsidRDefault="00D744AF" w:rsidP="00D744AF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744AF">
        <w:rPr>
          <w:rFonts w:ascii="Calibri" w:eastAsia="Times New Roman" w:hAnsi="Calibri" w:cs="Calibri"/>
          <w:b/>
          <w:bCs/>
          <w:color w:val="000000"/>
        </w:rPr>
        <w:t>And</w:t>
      </w:r>
      <w:r w:rsidRPr="00D744AF">
        <w:rPr>
          <w:rFonts w:ascii="Calibri" w:eastAsia="Times New Roman" w:hAnsi="Calibri" w:cs="Calibri"/>
          <w:color w:val="000000"/>
        </w:rPr>
        <w:t>: The user selects the "Inbound" tab. </w:t>
      </w:r>
    </w:p>
    <w:p w14:paraId="33D8BF9B" w14:textId="77777777" w:rsidR="00D744AF" w:rsidRPr="00D744AF" w:rsidRDefault="00D744AF" w:rsidP="00D744AF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744AF">
        <w:rPr>
          <w:rFonts w:ascii="Calibri" w:eastAsia="Times New Roman" w:hAnsi="Calibri" w:cs="Calibri"/>
          <w:b/>
          <w:bCs/>
          <w:color w:val="000000"/>
        </w:rPr>
        <w:t>Then:</w:t>
      </w:r>
      <w:r w:rsidRPr="00D744AF">
        <w:rPr>
          <w:rFonts w:ascii="Calibri" w:eastAsia="Times New Roman" w:hAnsi="Calibri" w:cs="Calibri"/>
          <w:color w:val="000000"/>
        </w:rPr>
        <w:t> The user should see a list of incoming messages from external systems </w:t>
      </w:r>
    </w:p>
    <w:p w14:paraId="1D3B6C23" w14:textId="77777777" w:rsidR="00D744AF" w:rsidRPr="00D744AF" w:rsidRDefault="00D744AF" w:rsidP="00D744AF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744AF">
        <w:rPr>
          <w:rFonts w:ascii="Calibri" w:eastAsia="Times New Roman" w:hAnsi="Calibri" w:cs="Calibri"/>
          <w:b/>
          <w:bCs/>
          <w:color w:val="000000"/>
        </w:rPr>
        <w:t>And:</w:t>
      </w:r>
      <w:r w:rsidRPr="00D744AF">
        <w:rPr>
          <w:rFonts w:ascii="Calibri" w:eastAsia="Times New Roman" w:hAnsi="Calibri" w:cs="Calibri"/>
          <w:color w:val="000000"/>
        </w:rPr>
        <w:t> the list should display the Received</w:t>
      </w:r>
      <w:r w:rsidRPr="00D744AF">
        <w:rPr>
          <w:rFonts w:ascii="Calibri" w:eastAsia="Times New Roman" w:hAnsi="Calibri" w:cs="Calibri"/>
          <w:color w:val="000000"/>
          <w:shd w:val="clear" w:color="auto" w:fill="FFFFFF"/>
        </w:rPr>
        <w:t> On, source, patient, provider, message, status, error and ac</w:t>
      </w:r>
      <w:r w:rsidRPr="00D744AF">
        <w:rPr>
          <w:rFonts w:ascii="Calibri" w:eastAsia="Times New Roman" w:hAnsi="Calibri" w:cs="Calibri"/>
          <w:color w:val="000000"/>
        </w:rPr>
        <w:t>tions for each message.</w:t>
      </w:r>
    </w:p>
    <w:p w14:paraId="0BB0317E" w14:textId="77777777" w:rsidR="00D744AF" w:rsidRPr="00D744AF" w:rsidRDefault="00D744AF" w:rsidP="00D744AF">
      <w:pPr>
        <w:spacing w:line="240" w:lineRule="auto"/>
        <w:rPr>
          <w:rFonts w:ascii="Calibri" w:eastAsia="Times New Roman" w:hAnsi="Calibri" w:cs="Calibri"/>
          <w:color w:val="000000"/>
        </w:rPr>
      </w:pPr>
      <w:r w:rsidRPr="00D744AF">
        <w:rPr>
          <w:rFonts w:ascii="Calibri" w:eastAsia="Times New Roman" w:hAnsi="Calibri" w:cs="Calibri"/>
          <w:b/>
          <w:bCs/>
          <w:color w:val="000000"/>
        </w:rPr>
        <w:t>Business Rules:</w:t>
      </w:r>
    </w:p>
    <w:p w14:paraId="016759C9" w14:textId="77777777" w:rsidR="00D744AF" w:rsidRPr="00D744AF" w:rsidRDefault="00D744AF" w:rsidP="00D74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</w:rPr>
        <w:t>The system shall display following information of the patient on the dashboard </w:t>
      </w:r>
    </w:p>
    <w:p w14:paraId="74EC3188" w14:textId="77777777" w:rsidR="00D744AF" w:rsidRPr="00D744AF" w:rsidRDefault="00D744AF" w:rsidP="00D74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</w:rPr>
        <w:t>Patient first name</w:t>
      </w:r>
    </w:p>
    <w:p w14:paraId="2435337B" w14:textId="77777777" w:rsidR="00D744AF" w:rsidRPr="00D744AF" w:rsidRDefault="00D744AF" w:rsidP="00D74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</w:rPr>
        <w:t>Patient last name</w:t>
      </w:r>
    </w:p>
    <w:p w14:paraId="2804CB7A" w14:textId="77777777" w:rsidR="00D744AF" w:rsidRPr="00D744AF" w:rsidRDefault="00D744AF" w:rsidP="00D74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</w:rPr>
        <w:t>Gender</w:t>
      </w:r>
    </w:p>
    <w:p w14:paraId="5AFEE055" w14:textId="77777777" w:rsidR="00D744AF" w:rsidRPr="00D744AF" w:rsidRDefault="00D744AF" w:rsidP="00D74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</w:rPr>
        <w:t>Age</w:t>
      </w:r>
    </w:p>
    <w:p w14:paraId="7EF114FC" w14:textId="77777777" w:rsidR="00D744AF" w:rsidRPr="00D744AF" w:rsidRDefault="00D744AF" w:rsidP="00D74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</w:rPr>
        <w:t>DOB</w:t>
      </w:r>
    </w:p>
    <w:p w14:paraId="01BF0E46" w14:textId="77777777" w:rsidR="00D744AF" w:rsidRPr="00D744AF" w:rsidRDefault="00D744AF" w:rsidP="00D74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</w:rPr>
        <w:t>Account Number</w:t>
      </w:r>
    </w:p>
    <w:p w14:paraId="19933753" w14:textId="77777777" w:rsidR="00D744AF" w:rsidRPr="00D744AF" w:rsidRDefault="00D744AF" w:rsidP="00D74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Red Flag + Reason (upon hover)</w:t>
      </w:r>
    </w:p>
    <w:p w14:paraId="3FBE1EDB" w14:textId="77777777" w:rsidR="00D744AF" w:rsidRPr="00D744AF" w:rsidRDefault="00D744AF" w:rsidP="00D74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</w:rPr>
        <w:t>Date format will be like April 10, 2022</w:t>
      </w:r>
    </w:p>
    <w:p w14:paraId="7BB28EC6" w14:textId="77777777" w:rsidR="00D744AF" w:rsidRPr="00D744AF" w:rsidRDefault="00D744AF" w:rsidP="00D74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</w:rPr>
        <w:t>The system shall display the certain type of messages for each category. [See attachment: </w:t>
      </w:r>
      <w:r w:rsidRPr="00D744A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Components Message Type.xlsx] </w:t>
      </w:r>
    </w:p>
    <w:p w14:paraId="0C1C2C42" w14:textId="77777777" w:rsidR="00D744AF" w:rsidRPr="00D744AF" w:rsidRDefault="00D744AF" w:rsidP="00D74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The system shall display messages of the following statuses</w:t>
      </w:r>
    </w:p>
    <w:p w14:paraId="2FDA89DD" w14:textId="77777777" w:rsidR="00D744AF" w:rsidRPr="00D744AF" w:rsidRDefault="00D744AF" w:rsidP="00D74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  <w:shd w:val="clear" w:color="auto" w:fill="FFFF00"/>
        </w:rPr>
        <w:t>Queued</w:t>
      </w:r>
      <w:r w:rsidRPr="00D744A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 - (Inbound: Queued, Failed, Rejected, Processed</w:t>
      </w:r>
      <w:proofErr w:type="gramStart"/>
      <w:r w:rsidRPr="00D744A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. )</w:t>
      </w:r>
      <w:proofErr w:type="gramEnd"/>
    </w:p>
    <w:p w14:paraId="6DE7AB5D" w14:textId="77777777" w:rsidR="00D744AF" w:rsidRPr="00D744AF" w:rsidRDefault="00D744AF" w:rsidP="00D744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Upon hovering system shall display "Processing Time: xx mins"</w:t>
      </w:r>
    </w:p>
    <w:p w14:paraId="6BA604F2" w14:textId="77777777" w:rsidR="00D744AF" w:rsidRPr="00D744AF" w:rsidRDefault="00D744AF" w:rsidP="00D74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Failed</w:t>
      </w:r>
    </w:p>
    <w:p w14:paraId="5B18A2FC" w14:textId="77777777" w:rsidR="00D744AF" w:rsidRPr="00D744AF" w:rsidRDefault="00D744AF" w:rsidP="00D74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Rejected</w:t>
      </w:r>
    </w:p>
    <w:p w14:paraId="5B318D1D" w14:textId="77777777" w:rsidR="00D744AF" w:rsidRPr="00D744AF" w:rsidRDefault="00D744AF" w:rsidP="00D744A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Upon hovering system shall display rejection reason</w:t>
      </w:r>
    </w:p>
    <w:p w14:paraId="16FF7D23" w14:textId="77777777" w:rsidR="00D744AF" w:rsidRPr="00D744AF" w:rsidRDefault="00D744AF" w:rsidP="00D744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  <w:shd w:val="clear" w:color="auto" w:fill="FFFF00"/>
        </w:rPr>
        <w:t>Processed/Received</w:t>
      </w:r>
    </w:p>
    <w:p w14:paraId="627054E5" w14:textId="77777777" w:rsidR="00D744AF" w:rsidRPr="00D744AF" w:rsidRDefault="00D744AF" w:rsidP="00D74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</w:rPr>
        <w:t>The system shall display the 'Additional Info' for certain type of messages. [See attachment:</w:t>
      </w:r>
      <w:r w:rsidRPr="00D744A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Components Message Type.xlsx] </w:t>
      </w:r>
    </w:p>
    <w:tbl>
      <w:tblPr>
        <w:tblW w:w="8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940"/>
        <w:gridCol w:w="5060"/>
      </w:tblGrid>
      <w:tr w:rsidR="00D744AF" w:rsidRPr="00D744AF" w14:paraId="08338047" w14:textId="77777777" w:rsidTr="00D744AF">
        <w:trPr>
          <w:trHeight w:val="252"/>
        </w:trPr>
        <w:tc>
          <w:tcPr>
            <w:tcW w:w="15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767B4E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D744A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Tabs(category)</w:t>
            </w:r>
          </w:p>
        </w:tc>
        <w:tc>
          <w:tcPr>
            <w:tcW w:w="194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54577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D744A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Message Type</w:t>
            </w:r>
          </w:p>
        </w:tc>
        <w:tc>
          <w:tcPr>
            <w:tcW w:w="50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0000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26AFD0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D744A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Additional Info</w:t>
            </w:r>
          </w:p>
        </w:tc>
      </w:tr>
      <w:tr w:rsidR="00D744AF" w:rsidRPr="00D744AF" w14:paraId="26D646F9" w14:textId="77777777" w:rsidTr="00D744AF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CCE2BC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0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Clinical Notes</w:t>
              </w:r>
            </w:ins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1230FF3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1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Clinical Notes</w:t>
              </w:r>
            </w:ins>
          </w:p>
        </w:tc>
        <w:tc>
          <w:tcPr>
            <w:tcW w:w="50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27CC53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2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Provider Notes</w:t>
              </w:r>
            </w:ins>
          </w:p>
        </w:tc>
      </w:tr>
      <w:tr w:rsidR="00D744AF" w:rsidRPr="00D744AF" w14:paraId="6F0A7A4C" w14:textId="77777777" w:rsidTr="00D744AF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6D887D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3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Superbill</w:t>
              </w:r>
            </w:ins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19E891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4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Superbill</w:t>
              </w:r>
            </w:ins>
          </w:p>
        </w:tc>
        <w:tc>
          <w:tcPr>
            <w:tcW w:w="50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FBF59E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4AF" w:rsidRPr="00D744AF" w14:paraId="1201A6B4" w14:textId="77777777" w:rsidTr="00D744AF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02B5E4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5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Immunization</w:t>
              </w:r>
            </w:ins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3089E1C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6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History and Forecast</w:t>
              </w:r>
            </w:ins>
          </w:p>
        </w:tc>
        <w:tc>
          <w:tcPr>
            <w:tcW w:w="50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A64713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4AF" w:rsidRPr="00D744AF" w14:paraId="05C68B87" w14:textId="77777777" w:rsidTr="00D744AF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651025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7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Laboratory</w:t>
              </w:r>
            </w:ins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294398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8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Lab Result</w:t>
              </w:r>
            </w:ins>
          </w:p>
        </w:tc>
        <w:tc>
          <w:tcPr>
            <w:tcW w:w="50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12E421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9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Order no | Accession No</w:t>
              </w:r>
            </w:ins>
          </w:p>
        </w:tc>
      </w:tr>
      <w:tr w:rsidR="00D744AF" w:rsidRPr="00D744AF" w14:paraId="020719C8" w14:textId="77777777" w:rsidTr="00D744AF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E35CBC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10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Appointment</w:t>
              </w:r>
            </w:ins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96975F5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11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Appointment</w:t>
              </w:r>
            </w:ins>
          </w:p>
        </w:tc>
        <w:tc>
          <w:tcPr>
            <w:tcW w:w="50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DF13CA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12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Appointment Date and Time</w:t>
              </w:r>
            </w:ins>
          </w:p>
        </w:tc>
      </w:tr>
      <w:tr w:rsidR="00D744AF" w:rsidRPr="00D744AF" w14:paraId="1C9F5DD7" w14:textId="77777777" w:rsidTr="00D744AF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74C89F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13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Demographics</w:t>
              </w:r>
            </w:ins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417A18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14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Demographics</w:t>
              </w:r>
            </w:ins>
          </w:p>
        </w:tc>
        <w:tc>
          <w:tcPr>
            <w:tcW w:w="50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F5BEA4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744AF" w:rsidRPr="00D744AF" w14:paraId="5BDF4BC8" w14:textId="77777777" w:rsidTr="00D744AF">
        <w:trPr>
          <w:trHeight w:val="22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DFC6CA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15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lastRenderedPageBreak/>
                <w:t>Radiology</w:t>
              </w:r>
            </w:ins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DA0A60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16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Radiology Results</w:t>
              </w:r>
            </w:ins>
          </w:p>
        </w:tc>
        <w:tc>
          <w:tcPr>
            <w:tcW w:w="50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CCDA4B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17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Order no | Accession No</w:t>
              </w:r>
            </w:ins>
          </w:p>
        </w:tc>
      </w:tr>
      <w:tr w:rsidR="00D744AF" w:rsidRPr="00D744AF" w14:paraId="24651CF2" w14:textId="77777777" w:rsidTr="00D744AF">
        <w:trPr>
          <w:trHeight w:val="45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6B1E03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18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Document</w:t>
              </w:r>
            </w:ins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6B1136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19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Document</w:t>
              </w:r>
            </w:ins>
          </w:p>
        </w:tc>
        <w:tc>
          <w:tcPr>
            <w:tcW w:w="50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802054" w14:textId="77777777" w:rsidR="00D744AF" w:rsidRPr="00D744AF" w:rsidRDefault="00D744AF" w:rsidP="00D744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ins w:id="20" w:author="Shireen Khan" w:date="2024-08-09T08:53:00Z">
              <w:r w:rsidRPr="00D744AF">
                <w:rPr>
                  <w:rFonts w:ascii="Calibri" w:eastAsia="Times New Roman" w:hAnsi="Calibri" w:cs="Calibri"/>
                  <w:color w:val="000000"/>
                </w:rPr>
                <w:t>Destination: Document Manager “Folder Name &gt; Document name and date</w:t>
              </w:r>
            </w:ins>
          </w:p>
        </w:tc>
      </w:tr>
    </w:tbl>
    <w:p w14:paraId="1C7C03EB" w14:textId="56142F01" w:rsidR="00D744AF" w:rsidRDefault="00D744AF"/>
    <w:p w14:paraId="5F5C10F4" w14:textId="6A034771" w:rsidR="00D744AF" w:rsidRDefault="00D744AF"/>
    <w:p w14:paraId="0586C067" w14:textId="77777777" w:rsidR="00D744AF" w:rsidRPr="00D744AF" w:rsidRDefault="00D744AF" w:rsidP="00D744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</w:rPr>
        <w:t>The system shall display 'Error Code - Error Type' in the Error column [See attachment:</w:t>
      </w:r>
      <w:r w:rsidRPr="00D744AF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 Error Guide.xlsx] </w:t>
      </w:r>
    </w:p>
    <w:p w14:paraId="1D8FDA81" w14:textId="77777777" w:rsidR="00D744AF" w:rsidRPr="00D744AF" w:rsidRDefault="00D744AF" w:rsidP="00D744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Upon hovering system shall display ' Error Interpretation' </w:t>
      </w:r>
    </w:p>
    <w:p w14:paraId="32BE4B59" w14:textId="77777777" w:rsidR="00D744AF" w:rsidRPr="00D744AF" w:rsidRDefault="00D744AF" w:rsidP="00D744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D744AF">
        <w:rPr>
          <w:rFonts w:ascii="Segoe UI" w:eastAsia="Times New Roman" w:hAnsi="Segoe UI" w:cs="Segoe UI"/>
          <w:color w:val="000000"/>
          <w:sz w:val="21"/>
          <w:szCs w:val="21"/>
        </w:rPr>
        <w:t>System shall display the Action icon upon hovering on the record.</w:t>
      </w:r>
    </w:p>
    <w:p w14:paraId="1AD89BFC" w14:textId="65DD59B7" w:rsidR="00D744AF" w:rsidRDefault="00D744AF">
      <w:r w:rsidRPr="00D744AF">
        <w:drawing>
          <wp:inline distT="0" distB="0" distL="0" distR="0" wp14:anchorId="681A2CFC" wp14:editId="4F3CAD9E">
            <wp:extent cx="4961050" cy="5029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C115" w14:textId="663CF065" w:rsidR="00D744AF" w:rsidRDefault="00D744AF"/>
    <w:p w14:paraId="4ADF513F" w14:textId="48CD7F8D" w:rsidR="00D744AF" w:rsidRDefault="00D744AF">
      <w:r w:rsidRPr="00D744AF">
        <w:drawing>
          <wp:inline distT="0" distB="0" distL="0" distR="0" wp14:anchorId="37A05600" wp14:editId="25B5C183">
            <wp:extent cx="5943600" cy="3160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3093" w14:textId="63C815E6" w:rsidR="00D744AF" w:rsidRDefault="00D744AF"/>
    <w:p w14:paraId="0DFD17B6" w14:textId="0B787544" w:rsidR="00D744AF" w:rsidRPr="00D744AF" w:rsidRDefault="00D744AF">
      <w:r w:rsidRPr="00D744AF">
        <w:lastRenderedPageBreak/>
        <w:drawing>
          <wp:inline distT="0" distB="0" distL="0" distR="0" wp14:anchorId="27376CD3" wp14:editId="1F193AE4">
            <wp:extent cx="5943600" cy="316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4AF" w:rsidRPr="00D7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4F77"/>
    <w:multiLevelType w:val="multilevel"/>
    <w:tmpl w:val="8928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04900"/>
    <w:multiLevelType w:val="multilevel"/>
    <w:tmpl w:val="780C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ireen Khan">
    <w15:presenceInfo w15:providerId="AD" w15:userId="S-1-5-21-725345543-1708537768-1801674531-143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AF"/>
    <w:rsid w:val="0056212E"/>
    <w:rsid w:val="00CF5F7A"/>
    <w:rsid w:val="00D744AF"/>
    <w:rsid w:val="00DA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D7C1"/>
  <w15:chartTrackingRefBased/>
  <w15:docId w15:val="{03E7D8EE-CC39-4F9F-BFA4-733FA298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Tasleem</dc:creator>
  <cp:keywords/>
  <dc:description/>
  <cp:lastModifiedBy>Suleman Tasleem</cp:lastModifiedBy>
  <cp:revision>1</cp:revision>
  <dcterms:created xsi:type="dcterms:W3CDTF">2024-11-15T12:29:00Z</dcterms:created>
  <dcterms:modified xsi:type="dcterms:W3CDTF">2024-11-15T12:31:00Z</dcterms:modified>
</cp:coreProperties>
</file>